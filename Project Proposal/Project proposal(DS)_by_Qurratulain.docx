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961870612"/>
        <w:docPartObj>
          <w:docPartGallery w:val="Cover Pages"/>
          <w:docPartUnique/>
        </w:docPartObj>
      </w:sdtPr>
      <w:sdtEndPr/>
      <w:sdtContent>
        <w:p w14:paraId="6045B6D2" w14:textId="77777777" w:rsidR="00863336" w:rsidRPr="001A5139" w:rsidRDefault="00863336">
          <w:pPr>
            <w:rPr>
              <w:rFonts w:ascii="Times New Roman" w:hAnsi="Times New Roman" w:cs="Times New Roman"/>
            </w:rPr>
          </w:pPr>
        </w:p>
        <w:p w14:paraId="6D838E3F" w14:textId="77777777" w:rsidR="00863336" w:rsidRPr="001A5139" w:rsidRDefault="00863336">
          <w:pPr>
            <w:rPr>
              <w:rFonts w:ascii="Times New Roman" w:hAnsi="Times New Roman" w:cs="Times New Roman"/>
            </w:rPr>
          </w:pPr>
          <w:r w:rsidRPr="001A5139">
            <w:rPr>
              <w:rFonts w:ascii="Times New Roman" w:hAnsi="Times New Roman" w:cs="Times New Roman"/>
              <w:noProof/>
            </w:rPr>
            <mc:AlternateContent>
              <mc:Choice Requires="wpg">
                <w:drawing>
                  <wp:anchor distT="0" distB="0" distL="114300" distR="114300" simplePos="0" relativeHeight="251659264" behindDoc="0" locked="0" layoutInCell="0" allowOverlap="1" wp14:anchorId="67B5D00B" wp14:editId="44FB33A7">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73F95898" w14:textId="77777777" w:rsidR="00863336" w:rsidRPr="00863336" w:rsidRDefault="00863336" w:rsidP="00863336">
                                        <w:pPr>
                                          <w:pStyle w:val="NoSpacing"/>
                                          <w:rPr>
                                            <w:color w:val="FFFFFF" w:themeColor="background1"/>
                                            <w:sz w:val="56"/>
                                            <w:szCs w:val="56"/>
                                          </w:rPr>
                                        </w:pPr>
                                        <w:r w:rsidRPr="00863336">
                                          <w:rPr>
                                            <w:color w:val="FFFFFF" w:themeColor="background1"/>
                                            <w:sz w:val="56"/>
                                            <w:szCs w:val="56"/>
                                          </w:rPr>
                                          <w:t xml:space="preserve">Deep learning to find the steering angles &amp; </w:t>
                                        </w:r>
                                        <w:proofErr w:type="spellStart"/>
                                        <w:r w:rsidR="004A5D70" w:rsidRPr="00863336">
                                          <w:rPr>
                                            <w:color w:val="FFFFFF" w:themeColor="background1"/>
                                            <w:sz w:val="56"/>
                                            <w:szCs w:val="56"/>
                                          </w:rPr>
                                          <w:t>self</w:t>
                                        </w:r>
                                        <w:r w:rsidRPr="00863336">
                                          <w:rPr>
                                            <w:color w:val="FFFFFF" w:themeColor="background1"/>
                                            <w:sz w:val="56"/>
                                            <w:szCs w:val="56"/>
                                          </w:rPr>
                                          <w:t xml:space="preserve"> applied</w:t>
                                        </w:r>
                                        <w:proofErr w:type="spellEnd"/>
                                        <w:r w:rsidRPr="00863336">
                                          <w:rPr>
                                            <w:color w:val="FFFFFF" w:themeColor="background1"/>
                                            <w:sz w:val="56"/>
                                            <w:szCs w:val="56"/>
                                          </w:rPr>
                                          <w:t xml:space="preserve"> break</w:t>
                                        </w:r>
                                      </w:p>
                                    </w:sdtContent>
                                  </w:sdt>
                                  <w:p w14:paraId="3FC8B1A2" w14:textId="77777777" w:rsidR="00863336" w:rsidRPr="00863336" w:rsidRDefault="00863336">
                                    <w:pPr>
                                      <w:pStyle w:val="NoSpacing"/>
                                      <w:rPr>
                                        <w:color w:val="FFFFFF" w:themeColor="background1"/>
                                        <w:sz w:val="36"/>
                                        <w:szCs w:val="36"/>
                                      </w:rPr>
                                    </w:pPr>
                                  </w:p>
                                  <w:sdt>
                                    <w:sdtPr>
                                      <w:rPr>
                                        <w:color w:val="FFFFFF" w:themeColor="background1"/>
                                        <w:sz w:val="32"/>
                                        <w:szCs w:val="32"/>
                                      </w:rPr>
                                      <w:alias w:val="Abstract"/>
                                      <w:id w:val="16962290"/>
                                      <w:dataBinding w:prefixMappings="xmlns:ns0='http://schemas.microsoft.com/office/2006/coverPageProps'" w:xpath="/ns0:CoverPageProperties[1]/ns0:Abstract[1]" w:storeItemID="{55AF091B-3C7A-41E3-B477-F2FDAA23CFDA}"/>
                                      <w:text/>
                                    </w:sdtPr>
                                    <w:sdtEndPr/>
                                    <w:sdtContent>
                                      <w:p w14:paraId="11537BC8" w14:textId="77777777" w:rsidR="00863336" w:rsidRDefault="00863336" w:rsidP="00863336">
                                        <w:pPr>
                                          <w:pStyle w:val="NoSpacing"/>
                                          <w:rPr>
                                            <w:color w:val="FFFFFF" w:themeColor="background1"/>
                                          </w:rPr>
                                        </w:pPr>
                                        <w:r w:rsidRPr="00863336">
                                          <w:rPr>
                                            <w:color w:val="FFFFFF" w:themeColor="background1"/>
                                            <w:sz w:val="32"/>
                                            <w:szCs w:val="32"/>
                                          </w:rPr>
                                          <w:t xml:space="preserve">Project Proposal </w:t>
                                        </w:r>
                                      </w:p>
                                    </w:sdtContent>
                                  </w:sdt>
                                  <w:p w14:paraId="4AC058A9" w14:textId="77777777" w:rsidR="00863336" w:rsidRDefault="00863336">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B6E8E2D" w14:textId="77777777" w:rsidR="00863336" w:rsidRDefault="00863336" w:rsidP="00863336">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32"/>
                                        <w:szCs w:val="32"/>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14:paraId="568DA05A" w14:textId="77777777" w:rsidR="00863336" w:rsidRPr="00346569" w:rsidRDefault="00863336" w:rsidP="00346569">
                                        <w:pPr>
                                          <w:pStyle w:val="NoSpacing"/>
                                          <w:jc w:val="center"/>
                                          <w:rPr>
                                            <w:color w:val="000000" w:themeColor="text1"/>
                                            <w:sz w:val="32"/>
                                            <w:szCs w:val="32"/>
                                          </w:rPr>
                                        </w:pPr>
                                        <w:proofErr w:type="spellStart"/>
                                        <w:r w:rsidRPr="00346569">
                                          <w:rPr>
                                            <w:color w:val="000000" w:themeColor="text1"/>
                                            <w:sz w:val="32"/>
                                            <w:szCs w:val="32"/>
                                          </w:rPr>
                                          <w:t>Qurratulain</w:t>
                                        </w:r>
                                        <w:proofErr w:type="spellEnd"/>
                                        <w:r w:rsidR="00346569">
                                          <w:rPr>
                                            <w:color w:val="000000" w:themeColor="text1"/>
                                            <w:sz w:val="32"/>
                                            <w:szCs w:val="32"/>
                                          </w:rPr>
                                          <w:t xml:space="preserve"> </w:t>
                                        </w:r>
                                        <w:proofErr w:type="gramStart"/>
                                        <w:r w:rsidR="00346569">
                                          <w:rPr>
                                            <w:color w:val="000000" w:themeColor="text1"/>
                                            <w:sz w:val="32"/>
                                            <w:szCs w:val="32"/>
                                          </w:rPr>
                                          <w:t>Shamsher</w:t>
                                        </w:r>
                                        <w:r w:rsidR="00C0077B">
                                          <w:rPr>
                                            <w:color w:val="000000" w:themeColor="text1"/>
                                            <w:sz w:val="32"/>
                                            <w:szCs w:val="32"/>
                                          </w:rPr>
                                          <w:t>(</w:t>
                                        </w:r>
                                        <w:proofErr w:type="gramEnd"/>
                                        <w:r w:rsidR="00C0077B">
                                          <w:rPr>
                                            <w:color w:val="000000" w:themeColor="text1"/>
                                            <w:sz w:val="32"/>
                                            <w:szCs w:val="32"/>
                                          </w:rPr>
                                          <w:t>IS_001)</w:t>
                                        </w:r>
                                      </w:p>
                                    </w:sdtContent>
                                  </w:sdt>
                                  <w:p w14:paraId="124D8B71" w14:textId="77777777" w:rsidR="00346569" w:rsidRPr="00346569" w:rsidRDefault="00346569" w:rsidP="00346569">
                                    <w:pPr>
                                      <w:pStyle w:val="NoSpacing"/>
                                      <w:jc w:val="center"/>
                                      <w:rPr>
                                        <w:rFonts w:ascii="Times New Roman" w:hAnsi="Times New Roman" w:cs="Times New Roman"/>
                                        <w:b/>
                                        <w:color w:val="000000" w:themeColor="text1"/>
                                      </w:rPr>
                                    </w:pPr>
                                    <w:r w:rsidRPr="00346569">
                                      <w:rPr>
                                        <w:rFonts w:ascii="Times New Roman" w:hAnsi="Times New Roman" w:cs="Times New Roman"/>
                                        <w:b/>
                                        <w:color w:val="000000" w:themeColor="text1"/>
                                      </w:rPr>
                                      <w:t xml:space="preserve">CT-509 Distributed Systems </w:t>
                                    </w:r>
                                    <w:r w:rsidRPr="00346569">
                                      <w:rPr>
                                        <w:rFonts w:ascii="Times New Roman" w:hAnsi="Times New Roman" w:cs="Times New Roman"/>
                                        <w:b/>
                                        <w:color w:val="000000" w:themeColor="text1"/>
                                      </w:rPr>
                                      <w:br/>
                                      <w:t>NED UET Fall 2018</w:t>
                                    </w:r>
                                  </w:p>
                                  <w:p w14:paraId="43EB335C" w14:textId="77777777" w:rsidR="00346569" w:rsidRPr="004B5EA9" w:rsidRDefault="00346569">
                                    <w:pPr>
                                      <w:pStyle w:val="NoSpacing"/>
                                      <w:jc w:val="right"/>
                                      <w:rPr>
                                        <w:color w:val="FFFFFF" w:themeColor="background1"/>
                                        <w:sz w:val="32"/>
                                        <w:szCs w:val="32"/>
                                      </w:rPr>
                                    </w:pPr>
                                  </w:p>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EndPr/>
                                    <w:sdtContent>
                                      <w:p w14:paraId="311E2AF0" w14:textId="77777777" w:rsidR="00863336" w:rsidRDefault="004B5EA9" w:rsidP="004B5EA9">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6D61FCD8" w14:textId="77777777" w:rsidR="00863336" w:rsidRDefault="004B5EA9" w:rsidP="004B5EA9">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67B5D00B"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" fillcolor="gray [1629]" strokecolor="white [3212]" strokeweight="1pt">
                        <v:shadow color="#d8d8d8" offset="3pt,3pt"/>
                        <v:textbox inset="18pt,108pt,36pt">
                          <w:txbxContent>
                            <w:sdt>
                              <w:sdtPr>
                                <w:rPr>
                                  <w:color w:val="FFFFFF" w:themeColor="background1"/>
                                  <w:sz w:val="56"/>
                                  <w:szCs w:val="56"/>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73F95898" w14:textId="77777777" w:rsidR="00863336" w:rsidRPr="00863336" w:rsidRDefault="00863336" w:rsidP="00863336">
                                  <w:pPr>
                                    <w:pStyle w:val="NoSpacing"/>
                                    <w:rPr>
                                      <w:color w:val="FFFFFF" w:themeColor="background1"/>
                                      <w:sz w:val="56"/>
                                      <w:szCs w:val="56"/>
                                    </w:rPr>
                                  </w:pPr>
                                  <w:r w:rsidRPr="00863336">
                                    <w:rPr>
                                      <w:color w:val="FFFFFF" w:themeColor="background1"/>
                                      <w:sz w:val="56"/>
                                      <w:szCs w:val="56"/>
                                    </w:rPr>
                                    <w:t xml:space="preserve">Deep learning to find the steering angles &amp; </w:t>
                                  </w:r>
                                  <w:proofErr w:type="spellStart"/>
                                  <w:r w:rsidR="004A5D70" w:rsidRPr="00863336">
                                    <w:rPr>
                                      <w:color w:val="FFFFFF" w:themeColor="background1"/>
                                      <w:sz w:val="56"/>
                                      <w:szCs w:val="56"/>
                                    </w:rPr>
                                    <w:t>self</w:t>
                                  </w:r>
                                  <w:r w:rsidRPr="00863336">
                                    <w:rPr>
                                      <w:color w:val="FFFFFF" w:themeColor="background1"/>
                                      <w:sz w:val="56"/>
                                      <w:szCs w:val="56"/>
                                    </w:rPr>
                                    <w:t xml:space="preserve"> applied</w:t>
                                  </w:r>
                                  <w:proofErr w:type="spellEnd"/>
                                  <w:r w:rsidRPr="00863336">
                                    <w:rPr>
                                      <w:color w:val="FFFFFF" w:themeColor="background1"/>
                                      <w:sz w:val="56"/>
                                      <w:szCs w:val="56"/>
                                    </w:rPr>
                                    <w:t xml:space="preserve"> break</w:t>
                                  </w:r>
                                </w:p>
                              </w:sdtContent>
                            </w:sdt>
                            <w:p w14:paraId="3FC8B1A2" w14:textId="77777777" w:rsidR="00863336" w:rsidRPr="00863336" w:rsidRDefault="00863336">
                              <w:pPr>
                                <w:pStyle w:val="NoSpacing"/>
                                <w:rPr>
                                  <w:color w:val="FFFFFF" w:themeColor="background1"/>
                                  <w:sz w:val="36"/>
                                  <w:szCs w:val="36"/>
                                </w:rPr>
                              </w:pPr>
                            </w:p>
                            <w:sdt>
                              <w:sdtPr>
                                <w:rPr>
                                  <w:color w:val="FFFFFF" w:themeColor="background1"/>
                                  <w:sz w:val="32"/>
                                  <w:szCs w:val="32"/>
                                </w:rPr>
                                <w:alias w:val="Abstract"/>
                                <w:id w:val="16962290"/>
                                <w:dataBinding w:prefixMappings="xmlns:ns0='http://schemas.microsoft.com/office/2006/coverPageProps'" w:xpath="/ns0:CoverPageProperties[1]/ns0:Abstract[1]" w:storeItemID="{55AF091B-3C7A-41E3-B477-F2FDAA23CFDA}"/>
                                <w:text/>
                              </w:sdtPr>
                              <w:sdtEndPr/>
                              <w:sdtContent>
                                <w:p w14:paraId="11537BC8" w14:textId="77777777" w:rsidR="00863336" w:rsidRDefault="00863336" w:rsidP="00863336">
                                  <w:pPr>
                                    <w:pStyle w:val="NoSpacing"/>
                                    <w:rPr>
                                      <w:color w:val="FFFFFF" w:themeColor="background1"/>
                                    </w:rPr>
                                  </w:pPr>
                                  <w:r w:rsidRPr="00863336">
                                    <w:rPr>
                                      <w:color w:val="FFFFFF" w:themeColor="background1"/>
                                      <w:sz w:val="32"/>
                                      <w:szCs w:val="32"/>
                                    </w:rPr>
                                    <w:t xml:space="preserve">Project Proposal </w:t>
                                  </w:r>
                                </w:p>
                              </w:sdtContent>
                            </w:sdt>
                            <w:p w14:paraId="4AC058A9" w14:textId="77777777" w:rsidR="00863336" w:rsidRDefault="00863336">
                              <w:pPr>
                                <w:pStyle w:val="NoSpacing"/>
                                <w:rPr>
                                  <w:color w:val="FFFFFF" w:themeColor="background1"/>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B6E8E2D" w14:textId="77777777" w:rsidR="00863336" w:rsidRDefault="00863336" w:rsidP="00863336">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" filled="f" stroked="f" strokecolor="white" strokeweight="1pt">
                        <v:fill opacity="52428f"/>
                        <v:shadow color="#d8d8d8" offset="3pt,3pt"/>
                        <v:textbox inset=",0,,0">
                          <w:txbxContent>
                            <w:sdt>
                              <w:sdtPr>
                                <w:rPr>
                                  <w:color w:val="000000" w:themeColor="text1"/>
                                  <w:sz w:val="32"/>
                                  <w:szCs w:val="32"/>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14:paraId="568DA05A" w14:textId="77777777" w:rsidR="00863336" w:rsidRPr="00346569" w:rsidRDefault="00863336" w:rsidP="00346569">
                                  <w:pPr>
                                    <w:pStyle w:val="NoSpacing"/>
                                    <w:jc w:val="center"/>
                                    <w:rPr>
                                      <w:color w:val="000000" w:themeColor="text1"/>
                                      <w:sz w:val="32"/>
                                      <w:szCs w:val="32"/>
                                    </w:rPr>
                                  </w:pPr>
                                  <w:proofErr w:type="spellStart"/>
                                  <w:r w:rsidRPr="00346569">
                                    <w:rPr>
                                      <w:color w:val="000000" w:themeColor="text1"/>
                                      <w:sz w:val="32"/>
                                      <w:szCs w:val="32"/>
                                    </w:rPr>
                                    <w:t>Qurratulain</w:t>
                                  </w:r>
                                  <w:proofErr w:type="spellEnd"/>
                                  <w:r w:rsidR="00346569">
                                    <w:rPr>
                                      <w:color w:val="000000" w:themeColor="text1"/>
                                      <w:sz w:val="32"/>
                                      <w:szCs w:val="32"/>
                                    </w:rPr>
                                    <w:t xml:space="preserve"> </w:t>
                                  </w:r>
                                  <w:proofErr w:type="gramStart"/>
                                  <w:r w:rsidR="00346569">
                                    <w:rPr>
                                      <w:color w:val="000000" w:themeColor="text1"/>
                                      <w:sz w:val="32"/>
                                      <w:szCs w:val="32"/>
                                    </w:rPr>
                                    <w:t>Shamsher</w:t>
                                  </w:r>
                                  <w:r w:rsidR="00C0077B">
                                    <w:rPr>
                                      <w:color w:val="000000" w:themeColor="text1"/>
                                      <w:sz w:val="32"/>
                                      <w:szCs w:val="32"/>
                                    </w:rPr>
                                    <w:t>(</w:t>
                                  </w:r>
                                  <w:proofErr w:type="gramEnd"/>
                                  <w:r w:rsidR="00C0077B">
                                    <w:rPr>
                                      <w:color w:val="000000" w:themeColor="text1"/>
                                      <w:sz w:val="32"/>
                                      <w:szCs w:val="32"/>
                                    </w:rPr>
                                    <w:t>IS_001)</w:t>
                                  </w:r>
                                </w:p>
                              </w:sdtContent>
                            </w:sdt>
                            <w:p w14:paraId="124D8B71" w14:textId="77777777" w:rsidR="00346569" w:rsidRPr="00346569" w:rsidRDefault="00346569" w:rsidP="00346569">
                              <w:pPr>
                                <w:pStyle w:val="NoSpacing"/>
                                <w:jc w:val="center"/>
                                <w:rPr>
                                  <w:rFonts w:ascii="Times New Roman" w:hAnsi="Times New Roman" w:cs="Times New Roman"/>
                                  <w:b/>
                                  <w:color w:val="000000" w:themeColor="text1"/>
                                </w:rPr>
                              </w:pPr>
                              <w:r w:rsidRPr="00346569">
                                <w:rPr>
                                  <w:rFonts w:ascii="Times New Roman" w:hAnsi="Times New Roman" w:cs="Times New Roman"/>
                                  <w:b/>
                                  <w:color w:val="000000" w:themeColor="text1"/>
                                </w:rPr>
                                <w:t xml:space="preserve">CT-509 Distributed Systems </w:t>
                              </w:r>
                              <w:r w:rsidRPr="00346569">
                                <w:rPr>
                                  <w:rFonts w:ascii="Times New Roman" w:hAnsi="Times New Roman" w:cs="Times New Roman"/>
                                  <w:b/>
                                  <w:color w:val="000000" w:themeColor="text1"/>
                                </w:rPr>
                                <w:br/>
                                <w:t>NED UET Fall 2018</w:t>
                              </w:r>
                            </w:p>
                            <w:p w14:paraId="43EB335C" w14:textId="77777777" w:rsidR="00346569" w:rsidRPr="004B5EA9" w:rsidRDefault="00346569">
                              <w:pPr>
                                <w:pStyle w:val="NoSpacing"/>
                                <w:jc w:val="right"/>
                                <w:rPr>
                                  <w:color w:val="FFFFFF" w:themeColor="background1"/>
                                  <w:sz w:val="32"/>
                                  <w:szCs w:val="32"/>
                                </w:rPr>
                              </w:pPr>
                            </w:p>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EndPr/>
                              <w:sdtContent>
                                <w:p w14:paraId="311E2AF0" w14:textId="77777777" w:rsidR="00863336" w:rsidRDefault="004B5EA9" w:rsidP="004B5EA9">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6D61FCD8" w14:textId="77777777" w:rsidR="00863336" w:rsidRDefault="004B5EA9" w:rsidP="004B5EA9">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14:paraId="6AF4FFAB" w14:textId="77777777" w:rsidR="00863336" w:rsidRPr="001A5139" w:rsidRDefault="00863336">
          <w:pPr>
            <w:rPr>
              <w:rFonts w:ascii="Times New Roman" w:hAnsi="Times New Roman" w:cs="Times New Roman"/>
            </w:rPr>
          </w:pPr>
          <w:r w:rsidRPr="001A5139">
            <w:rPr>
              <w:rFonts w:ascii="Times New Roman" w:hAnsi="Times New Roman" w:cs="Times New Roman"/>
            </w:rPr>
            <w:br w:type="page"/>
          </w:r>
        </w:p>
      </w:sdtContent>
    </w:sdt>
    <w:p w14:paraId="54013BD4" w14:textId="77777777" w:rsidR="004B5EA9" w:rsidRPr="001A5139" w:rsidRDefault="004B5EA9">
      <w:pPr>
        <w:rPr>
          <w:rFonts w:ascii="Times New Roman" w:hAnsi="Times New Roman" w:cs="Times New Roman"/>
          <w:b/>
          <w:bCs/>
          <w:sz w:val="24"/>
          <w:szCs w:val="24"/>
          <w:u w:val="single"/>
        </w:rPr>
      </w:pPr>
      <w:r w:rsidRPr="001A5139">
        <w:rPr>
          <w:rFonts w:ascii="Times New Roman" w:hAnsi="Times New Roman" w:cs="Times New Roman"/>
          <w:b/>
          <w:bCs/>
          <w:sz w:val="24"/>
          <w:szCs w:val="24"/>
          <w:u w:val="single"/>
        </w:rPr>
        <w:lastRenderedPageBreak/>
        <w:t xml:space="preserve">Deep Learning to find the steering angles &amp; </w:t>
      </w:r>
      <w:r w:rsidR="00654811" w:rsidRPr="001A5139">
        <w:rPr>
          <w:rFonts w:ascii="Times New Roman" w:hAnsi="Times New Roman" w:cs="Times New Roman"/>
          <w:b/>
          <w:bCs/>
          <w:sz w:val="24"/>
          <w:szCs w:val="24"/>
          <w:u w:val="single"/>
        </w:rPr>
        <w:t>self-braking</w:t>
      </w:r>
      <w:r w:rsidRPr="001A5139">
        <w:rPr>
          <w:rFonts w:ascii="Times New Roman" w:hAnsi="Times New Roman" w:cs="Times New Roman"/>
          <w:b/>
          <w:bCs/>
          <w:sz w:val="24"/>
          <w:szCs w:val="24"/>
          <w:u w:val="single"/>
        </w:rPr>
        <w:t>.</w:t>
      </w:r>
    </w:p>
    <w:p w14:paraId="4E6125D5" w14:textId="77777777" w:rsidR="004B5EA9" w:rsidRPr="001A5139" w:rsidRDefault="004B5EA9">
      <w:pPr>
        <w:rPr>
          <w:rFonts w:ascii="Times New Roman" w:hAnsi="Times New Roman" w:cs="Times New Roman"/>
          <w:b/>
          <w:bCs/>
          <w:sz w:val="24"/>
          <w:szCs w:val="24"/>
          <w:u w:val="single"/>
        </w:rPr>
      </w:pPr>
      <w:r w:rsidRPr="001A5139">
        <w:rPr>
          <w:rFonts w:ascii="Times New Roman" w:hAnsi="Times New Roman" w:cs="Times New Roman"/>
          <w:b/>
          <w:bCs/>
          <w:sz w:val="24"/>
          <w:szCs w:val="24"/>
          <w:u w:val="single"/>
        </w:rPr>
        <w:t>Abstract:</w:t>
      </w:r>
    </w:p>
    <w:p w14:paraId="7FF532D8" w14:textId="77777777" w:rsidR="003C43C9" w:rsidRPr="001A5139" w:rsidRDefault="003C43C9">
      <w:pPr>
        <w:rPr>
          <w:rFonts w:ascii="Times New Roman" w:hAnsi="Times New Roman" w:cs="Times New Roman"/>
          <w:b/>
          <w:bCs/>
          <w:sz w:val="24"/>
          <w:szCs w:val="24"/>
        </w:rPr>
      </w:pPr>
      <w:r w:rsidRPr="001A5139">
        <w:rPr>
          <w:rFonts w:ascii="Times New Roman" w:hAnsi="Times New Roman" w:cs="Times New Roman"/>
          <w:b/>
          <w:bCs/>
          <w:sz w:val="24"/>
          <w:szCs w:val="24"/>
        </w:rPr>
        <w:t>Background:</w:t>
      </w:r>
    </w:p>
    <w:p w14:paraId="7CAC79D5" w14:textId="77777777" w:rsidR="001D78F4" w:rsidRPr="00786B24" w:rsidRDefault="001D78F4" w:rsidP="00FE7572">
      <w:pPr>
        <w:rPr>
          <w:rFonts w:ascii="Times New Roman" w:hAnsi="Times New Roman" w:cs="Times New Roman"/>
          <w:shd w:val="clear" w:color="auto" w:fill="FFFFFF"/>
        </w:rPr>
      </w:pPr>
      <w:r w:rsidRPr="001A5139">
        <w:rPr>
          <w:rFonts w:ascii="Times New Roman" w:hAnsi="Times New Roman" w:cs="Times New Roman"/>
          <w:shd w:val="clear" w:color="auto" w:fill="FFFFFF"/>
        </w:rPr>
        <w:t xml:space="preserve">Now a </w:t>
      </w:r>
      <w:proofErr w:type="gramStart"/>
      <w:r w:rsidRPr="001A5139">
        <w:rPr>
          <w:rFonts w:ascii="Times New Roman" w:hAnsi="Times New Roman" w:cs="Times New Roman"/>
          <w:shd w:val="clear" w:color="auto" w:fill="FFFFFF"/>
        </w:rPr>
        <w:t>days</w:t>
      </w:r>
      <w:proofErr w:type="gramEnd"/>
      <w:r w:rsidRPr="001A5139">
        <w:rPr>
          <w:rFonts w:ascii="Times New Roman" w:hAnsi="Times New Roman" w:cs="Times New Roman"/>
          <w:shd w:val="clear" w:color="auto" w:fill="FFFFFF"/>
        </w:rPr>
        <w:t xml:space="preserve"> transportation specially cars are part of human’s life. Cars now a days already include many semi-autonomous </w:t>
      </w:r>
      <w:r w:rsidR="00053F86" w:rsidRPr="001A5139">
        <w:rPr>
          <w:rFonts w:ascii="Times New Roman" w:hAnsi="Times New Roman" w:cs="Times New Roman"/>
          <w:shd w:val="clear" w:color="auto" w:fill="FFFFFF"/>
        </w:rPr>
        <w:t>features,</w:t>
      </w:r>
      <w:r w:rsidRPr="001A5139">
        <w:rPr>
          <w:rFonts w:ascii="Times New Roman" w:hAnsi="Times New Roman" w:cs="Times New Roman"/>
          <w:shd w:val="clear" w:color="auto" w:fill="FFFFFF"/>
        </w:rPr>
        <w:t xml:space="preserve"> like it </w:t>
      </w:r>
      <w:proofErr w:type="gramStart"/>
      <w:r w:rsidRPr="001A5139">
        <w:rPr>
          <w:rFonts w:ascii="Times New Roman" w:hAnsi="Times New Roman" w:cs="Times New Roman"/>
          <w:shd w:val="clear" w:color="auto" w:fill="FFFFFF"/>
        </w:rPr>
        <w:t>is able to</w:t>
      </w:r>
      <w:proofErr w:type="gramEnd"/>
      <w:r w:rsidRPr="001A5139">
        <w:rPr>
          <w:rFonts w:ascii="Times New Roman" w:hAnsi="Times New Roman" w:cs="Times New Roman"/>
          <w:shd w:val="clear" w:color="auto" w:fill="FFFFFF"/>
        </w:rPr>
        <w:t xml:space="preserve"> assist in parking and also provides self-braking systems. And a </w:t>
      </w:r>
      <w:proofErr w:type="gramStart"/>
      <w:r w:rsidRPr="001A5139">
        <w:rPr>
          <w:rFonts w:ascii="Times New Roman" w:hAnsi="Times New Roman" w:cs="Times New Roman"/>
          <w:shd w:val="clear" w:color="auto" w:fill="FFFFFF"/>
        </w:rPr>
        <w:t>complete autonomous vehicles</w:t>
      </w:r>
      <w:proofErr w:type="gramEnd"/>
      <w:r w:rsidRPr="001A5139">
        <w:rPr>
          <w:rFonts w:ascii="Times New Roman" w:hAnsi="Times New Roman" w:cs="Times New Roman"/>
          <w:shd w:val="clear" w:color="auto" w:fill="FFFFFF"/>
        </w:rPr>
        <w:t xml:space="preserve"> are able to operate without human interaction and human control and it is becoming more of a reality.</w:t>
      </w:r>
      <w:r w:rsidR="00FE7572" w:rsidRPr="001A5139">
        <w:rPr>
          <w:rFonts w:ascii="Times New Roman" w:hAnsi="Times New Roman" w:cs="Times New Roman"/>
          <w:shd w:val="clear" w:color="auto" w:fill="FFFFFF"/>
        </w:rPr>
        <w:t xml:space="preserve"> Recently NHTSA research shows the report that approximately 94 </w:t>
      </w:r>
      <w:r w:rsidR="00070E20" w:rsidRPr="001A5139">
        <w:rPr>
          <w:rFonts w:ascii="Times New Roman" w:hAnsi="Times New Roman" w:cs="Times New Roman"/>
          <w:shd w:val="clear" w:color="auto" w:fill="FFFFFF"/>
        </w:rPr>
        <w:t>percent</w:t>
      </w:r>
      <w:r w:rsidR="00FE7572" w:rsidRPr="001A5139">
        <w:rPr>
          <w:rFonts w:ascii="Times New Roman" w:hAnsi="Times New Roman" w:cs="Times New Roman"/>
          <w:shd w:val="clear" w:color="auto" w:fill="FFFFFF"/>
        </w:rPr>
        <w:t xml:space="preserve"> of accident are caused by the human error during driving</w:t>
      </w:r>
      <w:r w:rsidR="00FE7572" w:rsidRPr="00786B24">
        <w:rPr>
          <w:rFonts w:ascii="Times New Roman" w:hAnsi="Times New Roman" w:cs="Times New Roman"/>
          <w:shd w:val="clear" w:color="auto" w:fill="FFFFFF"/>
        </w:rPr>
        <w:t xml:space="preserve">. </w:t>
      </w:r>
      <w:r w:rsidR="00786B24" w:rsidRPr="00786B24">
        <w:rPr>
          <w:rFonts w:ascii="Times New Roman" w:hAnsi="Times New Roman" w:cs="Times New Roman"/>
        </w:rPr>
        <w:t>Self-driving vehicles have expanded dramatically over the last few years. Udacity has release a dataset containing, among other data, a set of images with the steering angle captured during driving.</w:t>
      </w:r>
      <w:r w:rsidR="00FE7572" w:rsidRPr="00786B24">
        <w:rPr>
          <w:rFonts w:ascii="Times New Roman" w:hAnsi="Times New Roman" w:cs="Times New Roman"/>
          <w:shd w:val="clear" w:color="auto" w:fill="FFFFFF"/>
        </w:rPr>
        <w:t xml:space="preserve"> </w:t>
      </w:r>
    </w:p>
    <w:p w14:paraId="7FCAD9D6" w14:textId="77777777" w:rsidR="003C43C9" w:rsidRPr="001A5139" w:rsidRDefault="001D78F4" w:rsidP="003C43C9">
      <w:pPr>
        <w:rPr>
          <w:rFonts w:ascii="Times New Roman" w:hAnsi="Times New Roman" w:cs="Times New Roman"/>
          <w:shd w:val="clear" w:color="auto" w:fill="FFFFFF"/>
        </w:rPr>
      </w:pPr>
      <w:r w:rsidRPr="001A5139">
        <w:rPr>
          <w:rFonts w:ascii="Times New Roman" w:hAnsi="Times New Roman" w:cs="Times New Roman"/>
          <w:shd w:val="clear" w:color="auto" w:fill="FFFFFF"/>
        </w:rPr>
        <w:t>The advantages of autonomous cars are so many ‘</w:t>
      </w:r>
      <w:r w:rsidR="000844F0" w:rsidRPr="001A5139">
        <w:rPr>
          <w:rFonts w:ascii="Times New Roman" w:hAnsi="Times New Roman" w:cs="Times New Roman"/>
          <w:shd w:val="clear" w:color="auto" w:fill="FFFFFF"/>
        </w:rPr>
        <w:t>Like the sensors in self-</w:t>
      </w:r>
      <w:r w:rsidRPr="001A5139">
        <w:rPr>
          <w:rFonts w:ascii="Times New Roman" w:hAnsi="Times New Roman" w:cs="Times New Roman"/>
          <w:shd w:val="clear" w:color="auto" w:fill="FFFFFF"/>
        </w:rPr>
        <w:t xml:space="preserve">driving car are always observing and it does not affect the state of the </w:t>
      </w:r>
      <w:r w:rsidR="007A4096" w:rsidRPr="001A5139">
        <w:rPr>
          <w:rFonts w:ascii="Times New Roman" w:hAnsi="Times New Roman" w:cs="Times New Roman"/>
          <w:shd w:val="clear" w:color="auto" w:fill="FFFFFF"/>
        </w:rPr>
        <w:t>human (</w:t>
      </w:r>
      <w:r w:rsidRPr="001A5139">
        <w:rPr>
          <w:rFonts w:ascii="Times New Roman" w:hAnsi="Times New Roman" w:cs="Times New Roman"/>
          <w:shd w:val="clear" w:color="auto" w:fill="FFFFFF"/>
        </w:rPr>
        <w:t xml:space="preserve">driver) in a sleep or angry mood etc. and can also scan in multiple directions </w:t>
      </w:r>
      <w:r w:rsidR="003C43C9" w:rsidRPr="001A5139">
        <w:rPr>
          <w:rFonts w:ascii="Times New Roman" w:hAnsi="Times New Roman" w:cs="Times New Roman"/>
          <w:shd w:val="clear" w:color="auto" w:fill="FFFFFF"/>
        </w:rPr>
        <w:t>simultaneously</w:t>
      </w:r>
      <w:r w:rsidRPr="001A5139">
        <w:rPr>
          <w:rFonts w:ascii="Times New Roman" w:hAnsi="Times New Roman" w:cs="Times New Roman"/>
          <w:shd w:val="clear" w:color="auto" w:fill="FFFFFF"/>
        </w:rPr>
        <w:t xml:space="preserve">’. </w:t>
      </w:r>
    </w:p>
    <w:p w14:paraId="2413D184" w14:textId="77777777" w:rsidR="003C43C9" w:rsidRPr="001A5139" w:rsidRDefault="003C43C9" w:rsidP="003C43C9">
      <w:pPr>
        <w:rPr>
          <w:rFonts w:ascii="Times New Roman" w:hAnsi="Times New Roman" w:cs="Times New Roman"/>
          <w:b/>
          <w:bCs/>
          <w:shd w:val="clear" w:color="auto" w:fill="FFFFFF"/>
        </w:rPr>
      </w:pPr>
      <w:r w:rsidRPr="001A5139">
        <w:rPr>
          <w:rFonts w:ascii="Times New Roman" w:hAnsi="Times New Roman" w:cs="Times New Roman"/>
          <w:b/>
          <w:bCs/>
          <w:shd w:val="clear" w:color="auto" w:fill="FFFFFF"/>
        </w:rPr>
        <w:t>Working Ideas:</w:t>
      </w:r>
    </w:p>
    <w:p w14:paraId="275988A6" w14:textId="77777777" w:rsidR="00B171D8" w:rsidRPr="001A5139" w:rsidRDefault="003C43C9" w:rsidP="007D197E">
      <w:pPr>
        <w:rPr>
          <w:rFonts w:ascii="Times New Roman" w:hAnsi="Times New Roman" w:cs="Times New Roman"/>
          <w:shd w:val="clear" w:color="auto" w:fill="FFFFFF"/>
        </w:rPr>
      </w:pPr>
      <w:r w:rsidRPr="001A5139">
        <w:rPr>
          <w:rFonts w:ascii="Times New Roman" w:hAnsi="Times New Roman" w:cs="Times New Roman"/>
          <w:shd w:val="clear" w:color="auto" w:fill="FFFFFF"/>
        </w:rPr>
        <w:t>We want to contribute in this manner that we want to find the steering angle from every aspect which will help us to find the movement of cars. The second challenge which we want to take is to find that how self-braking is applied.</w:t>
      </w:r>
      <w:r w:rsidR="004B5EA9" w:rsidRPr="001A5139">
        <w:rPr>
          <w:rFonts w:ascii="Times New Roman" w:hAnsi="Times New Roman" w:cs="Times New Roman"/>
          <w:shd w:val="clear" w:color="auto" w:fill="FFFFFF"/>
        </w:rPr>
        <w:t> </w:t>
      </w:r>
      <w:r w:rsidR="007D197E" w:rsidRPr="001A5139">
        <w:rPr>
          <w:rFonts w:ascii="Times New Roman" w:hAnsi="Times New Roman" w:cs="Times New Roman"/>
          <w:shd w:val="clear" w:color="auto" w:fill="FFFFFF"/>
        </w:rPr>
        <w:t xml:space="preserve"> </w:t>
      </w:r>
    </w:p>
    <w:p w14:paraId="30DC1E06" w14:textId="77777777" w:rsidR="00781B51" w:rsidRDefault="007D197E" w:rsidP="00781B51">
      <w:pPr>
        <w:rPr>
          <w:rFonts w:ascii="Times New Roman" w:hAnsi="Times New Roman" w:cs="Times New Roman"/>
          <w:shd w:val="clear" w:color="auto" w:fill="FFFFFF"/>
        </w:rPr>
      </w:pPr>
      <w:r w:rsidRPr="001A5139">
        <w:rPr>
          <w:rFonts w:ascii="Times New Roman" w:hAnsi="Times New Roman" w:cs="Times New Roman"/>
          <w:shd w:val="clear" w:color="auto" w:fill="FFFFFF"/>
        </w:rPr>
        <w:t xml:space="preserve">An algorithm or software are required </w:t>
      </w:r>
      <w:r w:rsidR="00DB2220" w:rsidRPr="001A5139">
        <w:rPr>
          <w:rFonts w:ascii="Times New Roman" w:hAnsi="Times New Roman" w:cs="Times New Roman"/>
          <w:shd w:val="clear" w:color="auto" w:fill="FFFFFF"/>
        </w:rPr>
        <w:t xml:space="preserve">to reliably capture or monitor </w:t>
      </w:r>
      <w:r w:rsidRPr="001A5139">
        <w:rPr>
          <w:rFonts w:ascii="Times New Roman" w:hAnsi="Times New Roman" w:cs="Times New Roman"/>
          <w:shd w:val="clear" w:color="auto" w:fill="FFFFFF"/>
        </w:rPr>
        <w:t xml:space="preserve">the data and make decisions on </w:t>
      </w:r>
      <w:r w:rsidR="00D27885" w:rsidRPr="001A5139">
        <w:rPr>
          <w:rFonts w:ascii="Times New Roman" w:hAnsi="Times New Roman" w:cs="Times New Roman"/>
          <w:shd w:val="clear" w:color="auto" w:fill="FFFFFF"/>
        </w:rPr>
        <w:t>steering,</w:t>
      </w:r>
      <w:r w:rsidRPr="001A5139">
        <w:rPr>
          <w:rFonts w:ascii="Times New Roman" w:hAnsi="Times New Roman" w:cs="Times New Roman"/>
          <w:shd w:val="clear" w:color="auto" w:fill="FFFFFF"/>
        </w:rPr>
        <w:t xml:space="preserve"> </w:t>
      </w:r>
      <w:r w:rsidR="00D27885" w:rsidRPr="001A5139">
        <w:rPr>
          <w:rFonts w:ascii="Times New Roman" w:hAnsi="Times New Roman" w:cs="Times New Roman"/>
          <w:shd w:val="clear" w:color="auto" w:fill="FFFFFF"/>
        </w:rPr>
        <w:t>braking,</w:t>
      </w:r>
      <w:r w:rsidRPr="001A5139">
        <w:rPr>
          <w:rFonts w:ascii="Times New Roman" w:hAnsi="Times New Roman" w:cs="Times New Roman"/>
          <w:shd w:val="clear" w:color="auto" w:fill="FFFFFF"/>
        </w:rPr>
        <w:t xml:space="preserve"> speed etc. </w:t>
      </w:r>
    </w:p>
    <w:p w14:paraId="07789E3B" w14:textId="77777777" w:rsidR="00B5560D" w:rsidRDefault="00B5560D" w:rsidP="00B5560D">
      <w:pPr>
        <w:jc w:val="both"/>
        <w:rPr>
          <w:rFonts w:ascii="Times New Roman" w:hAnsi="Times New Roman" w:cs="Times New Roman"/>
        </w:rPr>
      </w:pPr>
      <w:r>
        <w:rPr>
          <w:rFonts w:ascii="Times New Roman" w:hAnsi="Times New Roman" w:cs="Times New Roman"/>
        </w:rPr>
        <w:t xml:space="preserve">Our </w:t>
      </w:r>
      <w:proofErr w:type="gramStart"/>
      <w:r>
        <w:rPr>
          <w:rFonts w:ascii="Times New Roman" w:hAnsi="Times New Roman" w:cs="Times New Roman"/>
        </w:rPr>
        <w:t>main focus</w:t>
      </w:r>
      <w:proofErr w:type="gramEnd"/>
      <w:r>
        <w:rPr>
          <w:rFonts w:ascii="Times New Roman" w:hAnsi="Times New Roman" w:cs="Times New Roman"/>
        </w:rPr>
        <w:t xml:space="preserve"> is to predict the different steering angles by given dataset and implement it on a system to be executable to give some output. For this special purpose we will use </w:t>
      </w:r>
      <w:commentRangeStart w:id="0"/>
      <w:r>
        <w:rPr>
          <w:rFonts w:ascii="Times New Roman" w:hAnsi="Times New Roman" w:cs="Times New Roman"/>
        </w:rPr>
        <w:t>ROS</w:t>
      </w:r>
      <w:commentRangeEnd w:id="0"/>
      <w:r w:rsidR="00B42158">
        <w:rPr>
          <w:rStyle w:val="CommentReference"/>
        </w:rPr>
        <w:commentReference w:id="0"/>
      </w:r>
      <w:r>
        <w:rPr>
          <w:rFonts w:ascii="Times New Roman" w:hAnsi="Times New Roman" w:cs="Times New Roman"/>
        </w:rPr>
        <w:t>.</w:t>
      </w:r>
    </w:p>
    <w:p w14:paraId="395AECF0" w14:textId="77777777" w:rsidR="00B5560D" w:rsidRDefault="00B5560D" w:rsidP="00B5560D">
      <w:pPr>
        <w:rPr>
          <w:rFonts w:ascii="Times New Roman" w:hAnsi="Times New Roman" w:cs="Times New Roman"/>
          <w:sz w:val="21"/>
          <w:szCs w:val="21"/>
          <w:shd w:val="clear" w:color="auto" w:fill="FFFFFF"/>
        </w:rPr>
      </w:pPr>
      <w:commentRangeStart w:id="1"/>
      <w:r w:rsidRPr="001A5139">
        <w:rPr>
          <w:rFonts w:ascii="Times New Roman" w:hAnsi="Times New Roman" w:cs="Times New Roman"/>
          <w:sz w:val="21"/>
          <w:szCs w:val="21"/>
          <w:shd w:val="clear" w:color="auto" w:fill="FFFFFF"/>
        </w:rPr>
        <w:t xml:space="preserve">The following </w:t>
      </w:r>
      <w:r>
        <w:rPr>
          <w:rFonts w:ascii="Times New Roman" w:hAnsi="Times New Roman" w:cs="Times New Roman"/>
          <w:sz w:val="21"/>
          <w:szCs w:val="21"/>
          <w:shd w:val="clear" w:color="auto" w:fill="FFFFFF"/>
        </w:rPr>
        <w:t xml:space="preserve">important </w:t>
      </w:r>
      <w:r w:rsidRPr="001A5139">
        <w:rPr>
          <w:rFonts w:ascii="Times New Roman" w:hAnsi="Times New Roman" w:cs="Times New Roman"/>
          <w:sz w:val="21"/>
          <w:szCs w:val="21"/>
          <w:shd w:val="clear" w:color="auto" w:fill="FFFFFF"/>
        </w:rPr>
        <w:t>steps will be taken to accomplish this project requirement.</w:t>
      </w:r>
    </w:p>
    <w:p w14:paraId="7040932B" w14:textId="77777777" w:rsidR="00B5560D" w:rsidRPr="00161115" w:rsidRDefault="00B5560D" w:rsidP="00B5560D">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Computer Vision </w:t>
      </w:r>
    </w:p>
    <w:p w14:paraId="785ACC9B" w14:textId="77777777" w:rsidR="00B5560D" w:rsidRDefault="00B5560D" w:rsidP="00B5560D">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Deep Learning </w:t>
      </w:r>
    </w:p>
    <w:p w14:paraId="4E685D67" w14:textId="77777777" w:rsidR="00B5560D" w:rsidRPr="00B5560D" w:rsidRDefault="00B5560D" w:rsidP="00B5560D">
      <w:pPr>
        <w:pStyle w:val="ListParagraph"/>
        <w:numPr>
          <w:ilvl w:val="0"/>
          <w:numId w:val="1"/>
        </w:numPr>
        <w:jc w:val="both"/>
        <w:rPr>
          <w:rFonts w:ascii="Times New Roman" w:hAnsi="Times New Roman" w:cs="Times New Roman"/>
        </w:rPr>
      </w:pPr>
      <w:r w:rsidRPr="00161115">
        <w:rPr>
          <w:rFonts w:ascii="Times New Roman" w:hAnsi="Times New Roman" w:cs="Times New Roman"/>
        </w:rPr>
        <w:t xml:space="preserve">Path Planning </w:t>
      </w:r>
      <w:commentRangeEnd w:id="1"/>
      <w:r w:rsidR="00B42158">
        <w:rPr>
          <w:rStyle w:val="CommentReference"/>
        </w:rPr>
        <w:commentReference w:id="1"/>
      </w:r>
    </w:p>
    <w:p w14:paraId="14D42571" w14:textId="77777777" w:rsidR="00B5560D" w:rsidRPr="001A5139" w:rsidRDefault="00B5560D" w:rsidP="00781B51">
      <w:pPr>
        <w:rPr>
          <w:rFonts w:ascii="Times New Roman" w:hAnsi="Times New Roman" w:cs="Times New Roman"/>
          <w:shd w:val="clear" w:color="auto" w:fill="FFFFFF"/>
        </w:rPr>
      </w:pPr>
    </w:p>
    <w:p w14:paraId="29AD1E8B" w14:textId="77777777" w:rsidR="00781B51" w:rsidRPr="001A5139" w:rsidRDefault="00781B51" w:rsidP="00781B51">
      <w:pPr>
        <w:rPr>
          <w:rFonts w:ascii="Times New Roman" w:hAnsi="Times New Roman" w:cs="Times New Roman"/>
          <w:b/>
          <w:bCs/>
          <w:shd w:val="clear" w:color="auto" w:fill="FFFFFF"/>
        </w:rPr>
      </w:pPr>
      <w:r w:rsidRPr="001A5139">
        <w:rPr>
          <w:rFonts w:ascii="Times New Roman" w:hAnsi="Times New Roman" w:cs="Times New Roman"/>
          <w:b/>
          <w:bCs/>
          <w:shd w:val="clear" w:color="auto" w:fill="FFFFFF"/>
        </w:rPr>
        <w:t>Scope:</w:t>
      </w:r>
    </w:p>
    <w:p w14:paraId="717980B4" w14:textId="77777777" w:rsidR="009C6783" w:rsidRDefault="009C6783" w:rsidP="00781B51">
      <w:pPr>
        <w:rPr>
          <w:rFonts w:ascii="Times New Roman" w:hAnsi="Times New Roman" w:cs="Times New Roman"/>
        </w:rPr>
      </w:pPr>
      <w:r w:rsidRPr="001A5139">
        <w:rPr>
          <w:rFonts w:ascii="Times New Roman" w:hAnsi="Times New Roman" w:cs="Times New Roman"/>
          <w:sz w:val="21"/>
          <w:szCs w:val="21"/>
          <w:shd w:val="clear" w:color="auto" w:fill="FFFFFF"/>
        </w:rPr>
        <w:t xml:space="preserve">Self-driving capability will surely add so many benefits in our </w:t>
      </w:r>
      <w:proofErr w:type="gramStart"/>
      <w:r w:rsidRPr="001A5139">
        <w:rPr>
          <w:rFonts w:ascii="Times New Roman" w:hAnsi="Times New Roman" w:cs="Times New Roman"/>
          <w:sz w:val="21"/>
          <w:szCs w:val="21"/>
          <w:shd w:val="clear" w:color="auto" w:fill="FFFFFF"/>
        </w:rPr>
        <w:t>life ,</w:t>
      </w:r>
      <w:proofErr w:type="gramEnd"/>
      <w:r w:rsidRPr="001A5139">
        <w:rPr>
          <w:rFonts w:ascii="Times New Roman" w:hAnsi="Times New Roman" w:cs="Times New Roman"/>
          <w:sz w:val="21"/>
          <w:szCs w:val="21"/>
          <w:shd w:val="clear" w:color="auto" w:fill="FFFFFF"/>
        </w:rPr>
        <w:t xml:space="preserve"> It will provide easiness in our whole society , like providing transportation for those people who are not able to drive properly just because of the stress , under age or any physical disability.</w:t>
      </w:r>
      <w:r w:rsidR="00E96BF1">
        <w:rPr>
          <w:rFonts w:ascii="Times New Roman" w:hAnsi="Times New Roman" w:cs="Times New Roman"/>
          <w:sz w:val="21"/>
          <w:szCs w:val="21"/>
          <w:shd w:val="clear" w:color="auto" w:fill="FFFFFF"/>
        </w:rPr>
        <w:t xml:space="preserve"> And the second reason is </w:t>
      </w:r>
      <w:r w:rsidR="00E96BF1" w:rsidRPr="00F8268E">
        <w:rPr>
          <w:rFonts w:ascii="Times New Roman" w:hAnsi="Times New Roman" w:cs="Times New Roman"/>
        </w:rPr>
        <w:t>the traffic situation in Pakistan leads to design this project prototype, which aims at relaxing driver and creating an automated vehicle whose destination is dynamic</w:t>
      </w:r>
      <w:r w:rsidR="00F8268E" w:rsidRPr="00F8268E">
        <w:rPr>
          <w:rFonts w:ascii="Times New Roman" w:hAnsi="Times New Roman" w:cs="Times New Roman"/>
        </w:rPr>
        <w:t>.</w:t>
      </w:r>
    </w:p>
    <w:p w14:paraId="5D4B5ACC" w14:textId="77777777" w:rsidR="00E04AC2" w:rsidRDefault="00E04AC2" w:rsidP="00781B51">
      <w:pPr>
        <w:rPr>
          <w:rFonts w:ascii="Times New Roman" w:hAnsi="Times New Roman" w:cs="Times New Roman"/>
        </w:rPr>
      </w:pPr>
    </w:p>
    <w:p w14:paraId="2EE7230B" w14:textId="4F169473" w:rsidR="00E04AC2" w:rsidRDefault="00760C77" w:rsidP="00781B51">
      <w:pPr>
        <w:rPr>
          <w:ins w:id="3" w:author="Ayaz Khan" w:date="2019-01-11T17:29:00Z"/>
          <w:rFonts w:ascii="Times New Roman" w:hAnsi="Times New Roman" w:cs="Times New Roman"/>
        </w:rPr>
      </w:pPr>
      <w:ins w:id="4" w:author="Ayaz Khan" w:date="2019-01-11T17:29:00Z">
        <w:r>
          <w:rPr>
            <w:rFonts w:ascii="Times New Roman" w:hAnsi="Times New Roman" w:cs="Times New Roman"/>
          </w:rPr>
          <w:t>Missing Target Conference Details</w:t>
        </w:r>
      </w:ins>
    </w:p>
    <w:p w14:paraId="3049D772" w14:textId="77777777" w:rsidR="00760C77" w:rsidRDefault="00760C77" w:rsidP="00781B51">
      <w:pPr>
        <w:rPr>
          <w:rFonts w:ascii="Times New Roman" w:hAnsi="Times New Roman" w:cs="Times New Roman"/>
        </w:rPr>
      </w:pPr>
    </w:p>
    <w:p w14:paraId="74383C27" w14:textId="77777777" w:rsidR="00E04AC2" w:rsidRPr="005C173C" w:rsidRDefault="00E04AC2" w:rsidP="00781B51">
      <w:pPr>
        <w:rPr>
          <w:rFonts w:ascii="Times New Roman" w:hAnsi="Times New Roman" w:cs="Times New Roman"/>
          <w:b/>
        </w:rPr>
      </w:pPr>
      <w:r w:rsidRPr="005C173C">
        <w:rPr>
          <w:rFonts w:ascii="Times New Roman" w:hAnsi="Times New Roman" w:cs="Times New Roman"/>
          <w:b/>
        </w:rPr>
        <w:t>Papers under consideration:</w:t>
      </w:r>
    </w:p>
    <w:p w14:paraId="2C68983C" w14:textId="77777777" w:rsidR="00E04AC2" w:rsidRPr="00E04AC2" w:rsidRDefault="00E04AC2" w:rsidP="00E04AC2">
      <w:pPr>
        <w:pStyle w:val="ListParagraph"/>
        <w:numPr>
          <w:ilvl w:val="0"/>
          <w:numId w:val="2"/>
        </w:numPr>
        <w:rPr>
          <w:rFonts w:ascii="Times New Roman" w:hAnsi="Times New Roman" w:cs="Times New Roman"/>
          <w:sz w:val="21"/>
          <w:szCs w:val="21"/>
          <w:shd w:val="clear" w:color="auto" w:fill="FFFFFF"/>
        </w:rPr>
      </w:pPr>
      <w:r>
        <w:t xml:space="preserve">M. </w:t>
      </w:r>
      <w:proofErr w:type="spellStart"/>
      <w:r>
        <w:t>Bojarski</w:t>
      </w:r>
      <w:proofErr w:type="spellEnd"/>
      <w:r>
        <w:t xml:space="preserve">, P. </w:t>
      </w:r>
      <w:proofErr w:type="spellStart"/>
      <w:r>
        <w:t>Yeres</w:t>
      </w:r>
      <w:proofErr w:type="spellEnd"/>
      <w:r>
        <w:t xml:space="preserve">, A. </w:t>
      </w:r>
      <w:proofErr w:type="spellStart"/>
      <w:r>
        <w:t>Choromanska</w:t>
      </w:r>
      <w:proofErr w:type="spellEnd"/>
      <w:r>
        <w:t xml:space="preserve">, K. </w:t>
      </w:r>
      <w:proofErr w:type="spellStart"/>
      <w:r>
        <w:t>Choromanski</w:t>
      </w:r>
      <w:proofErr w:type="spellEnd"/>
      <w:r>
        <w:t xml:space="preserve">, B. </w:t>
      </w:r>
      <w:proofErr w:type="spellStart"/>
      <w:r>
        <w:t>Firner</w:t>
      </w:r>
      <w:proofErr w:type="spellEnd"/>
      <w:r>
        <w:t xml:space="preserve">, L. </w:t>
      </w:r>
      <w:proofErr w:type="spellStart"/>
      <w:r>
        <w:t>Jackel</w:t>
      </w:r>
      <w:proofErr w:type="spellEnd"/>
      <w:r>
        <w:t xml:space="preserve">, and U. Muller. Explaining how a deep neural network trained with end-to-end learning steers a car. </w:t>
      </w:r>
      <w:proofErr w:type="spellStart"/>
      <w:r>
        <w:t>arXiv</w:t>
      </w:r>
      <w:proofErr w:type="spellEnd"/>
      <w:r>
        <w:t xml:space="preserve"> preprint arXiv:1704.07911, 2017</w:t>
      </w:r>
    </w:p>
    <w:p w14:paraId="43A4F736" w14:textId="77777777" w:rsidR="00E04AC2" w:rsidRPr="005C173C" w:rsidRDefault="00E04AC2" w:rsidP="00E04AC2">
      <w:pPr>
        <w:pStyle w:val="ListParagraph"/>
        <w:numPr>
          <w:ilvl w:val="0"/>
          <w:numId w:val="2"/>
        </w:numPr>
        <w:rPr>
          <w:rFonts w:ascii="Times New Roman" w:hAnsi="Times New Roman" w:cs="Times New Roman"/>
          <w:sz w:val="21"/>
          <w:szCs w:val="21"/>
          <w:shd w:val="clear" w:color="auto" w:fill="FFFFFF"/>
        </w:rPr>
      </w:pPr>
      <w:proofErr w:type="spellStart"/>
      <w:r>
        <w:t>Shuyang</w:t>
      </w:r>
      <w:proofErr w:type="spellEnd"/>
      <w:r>
        <w:t xml:space="preserve"> Du, </w:t>
      </w:r>
      <w:proofErr w:type="spellStart"/>
      <w:r>
        <w:t>Haoli</w:t>
      </w:r>
      <w:proofErr w:type="spellEnd"/>
      <w:r>
        <w:t xml:space="preserve"> </w:t>
      </w:r>
      <w:proofErr w:type="gramStart"/>
      <w:r>
        <w:t>Guo ,</w:t>
      </w:r>
      <w:proofErr w:type="gramEnd"/>
      <w:r w:rsidRPr="00E04AC2">
        <w:t xml:space="preserve"> </w:t>
      </w:r>
      <w:r>
        <w:t>Andrew Simpson . Self-Driving Car Steering Angle Prediction Based on Image Recognition</w:t>
      </w:r>
      <w:r w:rsidR="005C173C">
        <w:t>.</w:t>
      </w:r>
    </w:p>
    <w:p w14:paraId="2AAC9C0C" w14:textId="77777777" w:rsidR="005C173C" w:rsidRDefault="005C173C" w:rsidP="005C173C">
      <w:pPr>
        <w:pStyle w:val="ListParagraph"/>
        <w:numPr>
          <w:ilvl w:val="0"/>
          <w:numId w:val="2"/>
        </w:numPr>
        <w:rPr>
          <w:rFonts w:ascii="Times New Roman" w:hAnsi="Times New Roman" w:cs="Times New Roman"/>
          <w:shd w:val="clear" w:color="auto" w:fill="FFFFFF"/>
        </w:rPr>
      </w:pPr>
      <w:r w:rsidRPr="005C173C">
        <w:rPr>
          <w:rFonts w:ascii="Times New Roman" w:hAnsi="Times New Roman" w:cs="Times New Roman"/>
          <w:shd w:val="clear" w:color="auto" w:fill="FFFFFF"/>
        </w:rPr>
        <w:t xml:space="preserve">M. Mueller, T. </w:t>
      </w:r>
      <w:proofErr w:type="spellStart"/>
      <w:proofErr w:type="gramStart"/>
      <w:r w:rsidRPr="005C173C">
        <w:rPr>
          <w:rFonts w:ascii="Times New Roman" w:hAnsi="Times New Roman" w:cs="Times New Roman"/>
          <w:shd w:val="clear" w:color="auto" w:fill="FFFFFF"/>
        </w:rPr>
        <w:t>Voegtle</w:t>
      </w:r>
      <w:proofErr w:type="spellEnd"/>
      <w:r w:rsidRPr="005C173C">
        <w:rPr>
          <w:rFonts w:ascii="Times New Roman" w:hAnsi="Times New Roman" w:cs="Times New Roman"/>
          <w:shd w:val="clear" w:color="auto" w:fill="FFFFFF"/>
        </w:rPr>
        <w:t xml:space="preserve"> ,</w:t>
      </w:r>
      <w:proofErr w:type="gramEnd"/>
      <w:r w:rsidRPr="005C173C">
        <w:rPr>
          <w:rFonts w:ascii="Times New Roman" w:hAnsi="Times New Roman" w:cs="Times New Roman"/>
          <w:shd w:val="clear" w:color="auto" w:fill="FFFFFF"/>
        </w:rPr>
        <w:t xml:space="preserve"> DETERMINATION OF STEERING WHEEL ANGLES DURING CAR ALIGNMENT BY IMAGE ANALYSIS METHODS. Institute of Photogrammetry and Remote Sensing (IPF), Karlsruhe Institute of Technology (KIT), Germany</w:t>
      </w:r>
    </w:p>
    <w:p w14:paraId="3AEB5280" w14:textId="77777777" w:rsidR="0001633C" w:rsidRPr="005C173C" w:rsidRDefault="0001633C" w:rsidP="005C173C">
      <w:pPr>
        <w:pStyle w:val="ListParagraph"/>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Remaining downloaded papers</w:t>
      </w:r>
      <w:r w:rsidR="000338EE">
        <w:rPr>
          <w:rFonts w:ascii="Times New Roman" w:hAnsi="Times New Roman" w:cs="Times New Roman"/>
          <w:shd w:val="clear" w:color="auto" w:fill="FFFFFF"/>
        </w:rPr>
        <w:t xml:space="preserve"> are on the same repository for consideration</w:t>
      </w:r>
      <w:r w:rsidR="00C63924">
        <w:rPr>
          <w:rFonts w:ascii="Times New Roman" w:hAnsi="Times New Roman" w:cs="Times New Roman"/>
          <w:shd w:val="clear" w:color="auto" w:fill="FFFFFF"/>
        </w:rPr>
        <w:t>.</w:t>
      </w:r>
    </w:p>
    <w:p w14:paraId="70C8BFAE" w14:textId="77777777" w:rsidR="00E96BF1" w:rsidRPr="00E96BF1" w:rsidRDefault="00E96BF1" w:rsidP="00E96BF1">
      <w:pPr>
        <w:jc w:val="both"/>
        <w:rPr>
          <w:rFonts w:ascii="Times New Roman" w:hAnsi="Times New Roman" w:cs="Times New Roman"/>
        </w:rPr>
      </w:pPr>
    </w:p>
    <w:p w14:paraId="606E657A" w14:textId="77777777" w:rsidR="001A5139" w:rsidRPr="001A5139" w:rsidRDefault="001A5139" w:rsidP="00781B51">
      <w:pPr>
        <w:rPr>
          <w:rFonts w:ascii="Times New Roman" w:hAnsi="Times New Roman" w:cs="Times New Roman"/>
          <w:sz w:val="21"/>
          <w:szCs w:val="21"/>
          <w:shd w:val="clear" w:color="auto" w:fill="FFFFFF"/>
        </w:rPr>
      </w:pPr>
    </w:p>
    <w:p w14:paraId="0637EF7C" w14:textId="77777777" w:rsidR="001A5139" w:rsidRPr="001A5139" w:rsidRDefault="001A5139" w:rsidP="00781B51">
      <w:pPr>
        <w:rPr>
          <w:rFonts w:ascii="Times New Roman" w:hAnsi="Times New Roman" w:cs="Times New Roman"/>
          <w:sz w:val="21"/>
          <w:szCs w:val="21"/>
          <w:shd w:val="clear" w:color="auto" w:fill="FFFFFF"/>
        </w:rPr>
      </w:pPr>
    </w:p>
    <w:p w14:paraId="2AEB2CAF" w14:textId="77777777" w:rsidR="001A5139" w:rsidRPr="001A5139" w:rsidRDefault="001A5139" w:rsidP="00781B51">
      <w:pPr>
        <w:rPr>
          <w:rFonts w:ascii="Times New Roman" w:hAnsi="Times New Roman" w:cs="Times New Roman"/>
          <w:sz w:val="21"/>
          <w:szCs w:val="21"/>
          <w:shd w:val="clear" w:color="auto" w:fill="FFFFFF"/>
        </w:rPr>
      </w:pPr>
    </w:p>
    <w:p w14:paraId="1B1DF7BD" w14:textId="77777777" w:rsidR="00781B51" w:rsidRPr="001A5139" w:rsidRDefault="00781B51" w:rsidP="00781B51">
      <w:pPr>
        <w:rPr>
          <w:rFonts w:ascii="Times New Roman" w:hAnsi="Times New Roman" w:cs="Times New Roman"/>
          <w:color w:val="484747"/>
          <w:shd w:val="clear" w:color="auto" w:fill="FFFFFF"/>
        </w:rPr>
      </w:pPr>
    </w:p>
    <w:sectPr w:rsidR="00781B51" w:rsidRPr="001A5139" w:rsidSect="0086333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yaz Khan" w:date="2019-01-11T17:30:00Z" w:initials="AK">
    <w:p w14:paraId="36603299" w14:textId="192AFF1B" w:rsidR="00B42158" w:rsidRDefault="00B42158">
      <w:pPr>
        <w:pStyle w:val="CommentText"/>
      </w:pPr>
      <w:r>
        <w:rPr>
          <w:rStyle w:val="CommentReference"/>
        </w:rPr>
        <w:annotationRef/>
      </w:r>
      <w:r>
        <w:t>What is ROS? Please briefly explain.</w:t>
      </w:r>
    </w:p>
  </w:comment>
  <w:comment w:id="1" w:author="Ayaz Khan" w:date="2019-01-11T17:31:00Z" w:initials="AK">
    <w:p w14:paraId="3365CD5D" w14:textId="77777777" w:rsidR="00B42158" w:rsidRDefault="00B42158" w:rsidP="00B42158">
      <w:pPr>
        <w:pStyle w:val="CommentText"/>
      </w:pPr>
      <w:r>
        <w:rPr>
          <w:rStyle w:val="CommentReference"/>
        </w:rPr>
        <w:annotationRef/>
      </w:r>
      <w:r>
        <w:t>How you generate dataset?</w:t>
      </w:r>
    </w:p>
    <w:p w14:paraId="218960F0" w14:textId="4D82FF24" w:rsidR="00B42158" w:rsidRDefault="00B42158" w:rsidP="00B42158">
      <w:pPr>
        <w:pStyle w:val="CommentText"/>
      </w:pPr>
      <w:r>
        <w:t xml:space="preserve">What deep learning model you will use in your project? </w:t>
      </w:r>
      <w:r>
        <w:t xml:space="preserve">Or will you develop your own </w:t>
      </w:r>
      <w:r>
        <w:t>model?</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603299" w15:done="0"/>
  <w15:commentEx w15:paraId="218960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603299" w16cid:durableId="1FE35126"/>
  <w16cid:commentId w16cid:paraId="218960F0" w16cid:durableId="1FE351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F3ED5"/>
    <w:multiLevelType w:val="hybridMultilevel"/>
    <w:tmpl w:val="7578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B95819"/>
    <w:multiLevelType w:val="hybridMultilevel"/>
    <w:tmpl w:val="BAB4362A"/>
    <w:lvl w:ilvl="0" w:tplc="A812412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336"/>
    <w:rsid w:val="0001633C"/>
    <w:rsid w:val="000338EE"/>
    <w:rsid w:val="00053F86"/>
    <w:rsid w:val="00070E20"/>
    <w:rsid w:val="00072A5A"/>
    <w:rsid w:val="000844F0"/>
    <w:rsid w:val="001A38F8"/>
    <w:rsid w:val="001A5139"/>
    <w:rsid w:val="001B448C"/>
    <w:rsid w:val="001D78F4"/>
    <w:rsid w:val="002C338C"/>
    <w:rsid w:val="00346569"/>
    <w:rsid w:val="00371A18"/>
    <w:rsid w:val="003C43C9"/>
    <w:rsid w:val="00415D48"/>
    <w:rsid w:val="004A5D70"/>
    <w:rsid w:val="004B5EA9"/>
    <w:rsid w:val="005B30E4"/>
    <w:rsid w:val="005C173C"/>
    <w:rsid w:val="00654811"/>
    <w:rsid w:val="006636EA"/>
    <w:rsid w:val="00760C77"/>
    <w:rsid w:val="00781B51"/>
    <w:rsid w:val="00786B24"/>
    <w:rsid w:val="0079260F"/>
    <w:rsid w:val="007A4096"/>
    <w:rsid w:val="007D197E"/>
    <w:rsid w:val="00863336"/>
    <w:rsid w:val="008C056E"/>
    <w:rsid w:val="0093104A"/>
    <w:rsid w:val="009A4933"/>
    <w:rsid w:val="009B6C0B"/>
    <w:rsid w:val="009C6783"/>
    <w:rsid w:val="00AF56CD"/>
    <w:rsid w:val="00B1501C"/>
    <w:rsid w:val="00B171D8"/>
    <w:rsid w:val="00B341BA"/>
    <w:rsid w:val="00B42158"/>
    <w:rsid w:val="00B5560D"/>
    <w:rsid w:val="00BD2F61"/>
    <w:rsid w:val="00BE0AA6"/>
    <w:rsid w:val="00C0077B"/>
    <w:rsid w:val="00C420B5"/>
    <w:rsid w:val="00C63924"/>
    <w:rsid w:val="00CE7D3B"/>
    <w:rsid w:val="00D27885"/>
    <w:rsid w:val="00D56584"/>
    <w:rsid w:val="00DB2220"/>
    <w:rsid w:val="00E04AC2"/>
    <w:rsid w:val="00E96BF1"/>
    <w:rsid w:val="00F55D26"/>
    <w:rsid w:val="00F8268E"/>
    <w:rsid w:val="00FC1345"/>
    <w:rsid w:val="00FE7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7720"/>
  <w15:docId w15:val="{CDFF527A-4C5E-4545-8132-EB985B1E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333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3336"/>
    <w:rPr>
      <w:rFonts w:eastAsiaTheme="minorEastAsia"/>
      <w:lang w:eastAsia="ja-JP"/>
    </w:rPr>
  </w:style>
  <w:style w:type="paragraph" w:styleId="BalloonText">
    <w:name w:val="Balloon Text"/>
    <w:basedOn w:val="Normal"/>
    <w:link w:val="BalloonTextChar"/>
    <w:uiPriority w:val="99"/>
    <w:semiHidden/>
    <w:unhideWhenUsed/>
    <w:rsid w:val="008633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336"/>
    <w:rPr>
      <w:rFonts w:ascii="Tahoma" w:hAnsi="Tahoma" w:cs="Tahoma"/>
      <w:sz w:val="16"/>
      <w:szCs w:val="16"/>
    </w:rPr>
  </w:style>
  <w:style w:type="paragraph" w:styleId="ListParagraph">
    <w:name w:val="List Paragraph"/>
    <w:basedOn w:val="Normal"/>
    <w:uiPriority w:val="34"/>
    <w:qFormat/>
    <w:rsid w:val="001A5139"/>
    <w:pPr>
      <w:ind w:left="720"/>
      <w:contextualSpacing/>
    </w:pPr>
  </w:style>
  <w:style w:type="character" w:styleId="CommentReference">
    <w:name w:val="annotation reference"/>
    <w:basedOn w:val="DefaultParagraphFont"/>
    <w:uiPriority w:val="99"/>
    <w:semiHidden/>
    <w:unhideWhenUsed/>
    <w:rsid w:val="00B42158"/>
    <w:rPr>
      <w:sz w:val="16"/>
      <w:szCs w:val="16"/>
    </w:rPr>
  </w:style>
  <w:style w:type="paragraph" w:styleId="CommentText">
    <w:name w:val="annotation text"/>
    <w:basedOn w:val="Normal"/>
    <w:link w:val="CommentTextChar"/>
    <w:uiPriority w:val="99"/>
    <w:semiHidden/>
    <w:unhideWhenUsed/>
    <w:rsid w:val="00B42158"/>
    <w:pPr>
      <w:spacing w:line="240" w:lineRule="auto"/>
    </w:pPr>
    <w:rPr>
      <w:sz w:val="20"/>
      <w:szCs w:val="20"/>
    </w:rPr>
  </w:style>
  <w:style w:type="character" w:customStyle="1" w:styleId="CommentTextChar">
    <w:name w:val="Comment Text Char"/>
    <w:basedOn w:val="DefaultParagraphFont"/>
    <w:link w:val="CommentText"/>
    <w:uiPriority w:val="99"/>
    <w:semiHidden/>
    <w:rsid w:val="00B42158"/>
    <w:rPr>
      <w:sz w:val="20"/>
      <w:szCs w:val="20"/>
    </w:rPr>
  </w:style>
  <w:style w:type="paragraph" w:styleId="CommentSubject">
    <w:name w:val="annotation subject"/>
    <w:basedOn w:val="CommentText"/>
    <w:next w:val="CommentText"/>
    <w:link w:val="CommentSubjectChar"/>
    <w:uiPriority w:val="99"/>
    <w:semiHidden/>
    <w:unhideWhenUsed/>
    <w:rsid w:val="00B42158"/>
    <w:rPr>
      <w:b/>
      <w:bCs/>
    </w:rPr>
  </w:style>
  <w:style w:type="character" w:customStyle="1" w:styleId="CommentSubjectChar">
    <w:name w:val="Comment Subject Char"/>
    <w:basedOn w:val="CommentTextChar"/>
    <w:link w:val="CommentSubject"/>
    <w:uiPriority w:val="99"/>
    <w:semiHidden/>
    <w:rsid w:val="00B421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Project Proposal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Deep[</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dc:title>
  <dc:subject>Deep learning to find the steering angles &amp; self applied break</dc:subject>
  <dc:creator>Qurratulain Shamsher(IS_001)</dc:creator>
  <cp:lastModifiedBy>Ayaz Khan</cp:lastModifiedBy>
  <cp:revision>5</cp:revision>
  <dcterms:created xsi:type="dcterms:W3CDTF">2019-01-11T10:31:00Z</dcterms:created>
  <dcterms:modified xsi:type="dcterms:W3CDTF">2019-01-11T12:32:00Z</dcterms:modified>
</cp:coreProperties>
</file>